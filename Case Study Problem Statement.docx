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0603" w14:textId="77777777" w:rsidR="00214792" w:rsidRPr="00214792" w:rsidRDefault="00214792" w:rsidP="00214792">
      <w:pPr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u w:val="single"/>
          <w:lang w:val="en-US"/>
        </w:rPr>
        <w:t>Data Science</w:t>
      </w:r>
      <w:r w:rsidRPr="00214792">
        <w:rPr>
          <w:rFonts w:ascii="Times New Roman" w:hAnsi="Times New Roman" w:cs="Times New Roman"/>
          <w:b/>
          <w:sz w:val="36"/>
          <w:u w:val="single"/>
          <w:lang w:val="en-US"/>
        </w:rPr>
        <w:t>: Campus Case Study Competition</w:t>
      </w:r>
    </w:p>
    <w:p w14:paraId="5AC37D7A" w14:textId="77777777" w:rsidR="00214792" w:rsidRPr="00102420" w:rsidRDefault="00214792" w:rsidP="004131AB">
      <w:pPr>
        <w:rPr>
          <w:rFonts w:ascii="Times New Roman" w:hAnsi="Times New Roman" w:cs="Times New Roman"/>
          <w:b/>
          <w:sz w:val="2"/>
          <w:lang w:val="en-US"/>
        </w:rPr>
      </w:pPr>
    </w:p>
    <w:p w14:paraId="18B189BD" w14:textId="77777777" w:rsidR="00214792" w:rsidRPr="00CD7DBC" w:rsidRDefault="00214792" w:rsidP="004131AB">
      <w:pPr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14:paraId="6DFDD805" w14:textId="77777777" w:rsidR="00E71031" w:rsidRPr="00B12957" w:rsidRDefault="00C5509D" w:rsidP="004131AB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B12957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Background:</w:t>
      </w:r>
    </w:p>
    <w:p w14:paraId="3E553925" w14:textId="276B7BA1" w:rsidR="00E71031" w:rsidRPr="001503B3" w:rsidRDefault="00E71031" w:rsidP="00E710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3B3">
        <w:rPr>
          <w:rFonts w:ascii="Times New Roman" w:hAnsi="Times New Roman" w:cs="Times New Roman"/>
          <w:sz w:val="24"/>
          <w:szCs w:val="24"/>
        </w:rPr>
        <w:t xml:space="preserve">The success of Debt Collection lies in timely intervention by the bank. </w:t>
      </w:r>
      <w:r w:rsidR="004119AA" w:rsidRPr="001503B3">
        <w:rPr>
          <w:rFonts w:ascii="Times New Roman" w:hAnsi="Times New Roman" w:cs="Times New Roman"/>
          <w:sz w:val="24"/>
          <w:szCs w:val="24"/>
        </w:rPr>
        <w:t xml:space="preserve">If a customer </w:t>
      </w:r>
      <w:r w:rsidR="00F652F0">
        <w:rPr>
          <w:rFonts w:ascii="Times New Roman" w:hAnsi="Times New Roman" w:cs="Times New Roman"/>
          <w:sz w:val="24"/>
          <w:szCs w:val="24"/>
        </w:rPr>
        <w:t>doesn’t pay</w:t>
      </w:r>
      <w:r w:rsidR="001503B3">
        <w:rPr>
          <w:rFonts w:ascii="Times New Roman" w:hAnsi="Times New Roman" w:cs="Times New Roman"/>
          <w:sz w:val="24"/>
          <w:szCs w:val="24"/>
        </w:rPr>
        <w:t xml:space="preserve"> EMI</w:t>
      </w:r>
      <w:r w:rsidR="004119AA" w:rsidRPr="001503B3">
        <w:rPr>
          <w:rFonts w:ascii="Times New Roman" w:hAnsi="Times New Roman" w:cs="Times New Roman"/>
          <w:sz w:val="24"/>
          <w:szCs w:val="24"/>
        </w:rPr>
        <w:t xml:space="preserve">, the aim is to recover the money </w:t>
      </w:r>
      <w:r w:rsidRPr="001503B3">
        <w:rPr>
          <w:rFonts w:ascii="Times New Roman" w:hAnsi="Times New Roman" w:cs="Times New Roman"/>
          <w:sz w:val="24"/>
          <w:szCs w:val="24"/>
        </w:rPr>
        <w:t xml:space="preserve">within the same month to improve the cash flow of the bank </w:t>
      </w:r>
      <w:r w:rsidR="004119AA" w:rsidRPr="001503B3">
        <w:rPr>
          <w:rFonts w:ascii="Times New Roman" w:hAnsi="Times New Roman" w:cs="Times New Roman"/>
          <w:sz w:val="24"/>
          <w:szCs w:val="24"/>
        </w:rPr>
        <w:t>and</w:t>
      </w:r>
      <w:r w:rsidRPr="001503B3">
        <w:rPr>
          <w:rFonts w:ascii="Times New Roman" w:hAnsi="Times New Roman" w:cs="Times New Roman"/>
          <w:sz w:val="24"/>
          <w:szCs w:val="24"/>
        </w:rPr>
        <w:t xml:space="preserve"> reduce the </w:t>
      </w:r>
      <w:r w:rsidR="00F652F0" w:rsidRPr="001503B3">
        <w:rPr>
          <w:rFonts w:ascii="Times New Roman" w:hAnsi="Times New Roman" w:cs="Times New Roman"/>
          <w:sz w:val="24"/>
          <w:szCs w:val="24"/>
        </w:rPr>
        <w:t>losses.</w:t>
      </w:r>
    </w:p>
    <w:p w14:paraId="667E07B2" w14:textId="77777777" w:rsidR="00291124" w:rsidRPr="001503B3" w:rsidRDefault="00291124" w:rsidP="002911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FA2DE8" w14:textId="4CED9DCE" w:rsidR="004131AB" w:rsidRPr="001503B3" w:rsidRDefault="006952B4" w:rsidP="00413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03B3">
        <w:rPr>
          <w:rFonts w:ascii="Times New Roman" w:hAnsi="Times New Roman" w:cs="Times New Roman"/>
          <w:sz w:val="24"/>
          <w:szCs w:val="24"/>
        </w:rPr>
        <w:t>I</w:t>
      </w:r>
      <w:r w:rsidR="00465DF9" w:rsidRPr="001503B3">
        <w:rPr>
          <w:rFonts w:ascii="Times New Roman" w:hAnsi="Times New Roman" w:cs="Times New Roman"/>
          <w:sz w:val="24"/>
          <w:szCs w:val="24"/>
        </w:rPr>
        <w:t xml:space="preserve">t </w:t>
      </w:r>
      <w:r w:rsidR="00465DF9" w:rsidRPr="001503B3">
        <w:rPr>
          <w:rFonts w:ascii="Times New Roman" w:hAnsi="Times New Roman" w:cs="Times New Roman"/>
          <w:sz w:val="24"/>
          <w:szCs w:val="24"/>
          <w:lang w:val="en-US"/>
        </w:rPr>
        <w:t xml:space="preserve">is imperative to select the right allocation channel for connecting with the customer (Customer visit / Calling / SMS), </w:t>
      </w:r>
      <w:r w:rsidR="00291124" w:rsidRPr="001503B3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r w:rsidR="00465DF9" w:rsidRPr="001503B3">
        <w:rPr>
          <w:rFonts w:ascii="Times New Roman" w:hAnsi="Times New Roman" w:cs="Times New Roman"/>
          <w:sz w:val="24"/>
          <w:szCs w:val="24"/>
          <w:lang w:val="en-US"/>
        </w:rPr>
        <w:t xml:space="preserve"> minimize the collection cost of the company </w:t>
      </w:r>
      <w:r w:rsidR="001503B3">
        <w:rPr>
          <w:rFonts w:ascii="Times New Roman" w:hAnsi="Times New Roman" w:cs="Times New Roman"/>
          <w:sz w:val="24"/>
          <w:szCs w:val="24"/>
          <w:lang w:val="en-US"/>
        </w:rPr>
        <w:t>as well as for</w:t>
      </w:r>
      <w:r w:rsidR="00465DF9" w:rsidRPr="00150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124" w:rsidRPr="001503B3">
        <w:rPr>
          <w:rFonts w:ascii="Times New Roman" w:hAnsi="Times New Roman" w:cs="Times New Roman"/>
          <w:sz w:val="24"/>
          <w:szCs w:val="24"/>
          <w:lang w:val="en-US"/>
        </w:rPr>
        <w:t xml:space="preserve">maintaining a good </w:t>
      </w:r>
      <w:r w:rsidR="00465DF9" w:rsidRPr="001503B3">
        <w:rPr>
          <w:rFonts w:ascii="Times New Roman" w:hAnsi="Times New Roman" w:cs="Times New Roman"/>
          <w:sz w:val="24"/>
          <w:szCs w:val="24"/>
        </w:rPr>
        <w:t>custo</w:t>
      </w:r>
      <w:r w:rsidR="005F38B8">
        <w:rPr>
          <w:rFonts w:ascii="Times New Roman" w:hAnsi="Times New Roman" w:cs="Times New Roman"/>
          <w:sz w:val="24"/>
          <w:szCs w:val="24"/>
        </w:rPr>
        <w:t xml:space="preserve">mer </w:t>
      </w:r>
      <w:r w:rsidR="00F652F0">
        <w:rPr>
          <w:rFonts w:ascii="Times New Roman" w:hAnsi="Times New Roman" w:cs="Times New Roman"/>
          <w:sz w:val="24"/>
          <w:szCs w:val="24"/>
        </w:rPr>
        <w:t>relationship.</w:t>
      </w:r>
    </w:p>
    <w:p w14:paraId="17BFC286" w14:textId="77777777" w:rsidR="004131AB" w:rsidRPr="001503B3" w:rsidRDefault="004131AB" w:rsidP="004131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964CB9" w14:textId="5DE501CA" w:rsidR="00E71031" w:rsidRPr="001503B3" w:rsidRDefault="004131AB" w:rsidP="00E710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03B3">
        <w:rPr>
          <w:rFonts w:ascii="Times New Roman" w:hAnsi="Times New Roman" w:cs="Times New Roman"/>
          <w:sz w:val="24"/>
          <w:szCs w:val="24"/>
        </w:rPr>
        <w:t xml:space="preserve">Thus, </w:t>
      </w:r>
      <w:r w:rsidR="006952B4" w:rsidRPr="001503B3">
        <w:rPr>
          <w:rFonts w:ascii="Times New Roman" w:hAnsi="Times New Roman" w:cs="Times New Roman"/>
          <w:sz w:val="24"/>
          <w:szCs w:val="24"/>
        </w:rPr>
        <w:t xml:space="preserve">for efficient Collections, </w:t>
      </w:r>
      <w:r w:rsidRPr="001503B3">
        <w:rPr>
          <w:rFonts w:ascii="Times New Roman" w:hAnsi="Times New Roman" w:cs="Times New Roman"/>
          <w:sz w:val="24"/>
          <w:szCs w:val="24"/>
        </w:rPr>
        <w:t xml:space="preserve">it is important to devise optimal allocation strategies based on the risk of the customer (probability of </w:t>
      </w:r>
      <w:r w:rsidR="00F652F0">
        <w:rPr>
          <w:rFonts w:ascii="Times New Roman" w:hAnsi="Times New Roman" w:cs="Times New Roman"/>
          <w:sz w:val="24"/>
          <w:szCs w:val="24"/>
        </w:rPr>
        <w:t>not paying EMI</w:t>
      </w:r>
      <w:r w:rsidR="006952B4" w:rsidRPr="001503B3">
        <w:rPr>
          <w:rFonts w:ascii="Times New Roman" w:hAnsi="Times New Roman" w:cs="Times New Roman"/>
          <w:sz w:val="24"/>
          <w:szCs w:val="24"/>
        </w:rPr>
        <w:t xml:space="preserve"> in next 1 month</w:t>
      </w:r>
      <w:r w:rsidR="005F38B8">
        <w:rPr>
          <w:rFonts w:ascii="Times New Roman" w:hAnsi="Times New Roman" w:cs="Times New Roman"/>
          <w:sz w:val="24"/>
          <w:szCs w:val="24"/>
        </w:rPr>
        <w:t>)</w:t>
      </w:r>
    </w:p>
    <w:p w14:paraId="4B0A17F8" w14:textId="77777777" w:rsidR="00E71031" w:rsidRPr="006952B4" w:rsidRDefault="00E71031" w:rsidP="00E71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658DD" w14:textId="77777777" w:rsidR="00E71031" w:rsidRDefault="00E71031" w:rsidP="00E71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ECBF2F8" w14:textId="77777777" w:rsidR="00102420" w:rsidRPr="00102420" w:rsidRDefault="00102420" w:rsidP="00E71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14:paraId="21350862" w14:textId="77777777" w:rsidR="00C5509D" w:rsidRPr="00B12957" w:rsidRDefault="00C5509D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B12957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Problem Statement</w:t>
      </w:r>
      <w:r w:rsidR="004131AB" w:rsidRPr="00B12957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:</w:t>
      </w:r>
    </w:p>
    <w:p w14:paraId="0A8F6DD9" w14:textId="6916C1D8" w:rsidR="004131AB" w:rsidRDefault="004131AB" w:rsidP="004131AB">
      <w:pPr>
        <w:rPr>
          <w:rFonts w:ascii="Times New Roman" w:hAnsi="Times New Roman" w:cs="Times New Roman"/>
          <w:sz w:val="24"/>
          <w:lang w:val="en-US"/>
        </w:rPr>
      </w:pPr>
      <w:r w:rsidRPr="00B12957">
        <w:rPr>
          <w:rFonts w:ascii="Times New Roman" w:hAnsi="Times New Roman" w:cs="Times New Roman"/>
          <w:sz w:val="24"/>
        </w:rPr>
        <w:t xml:space="preserve">To build </w:t>
      </w:r>
      <w:r w:rsidRPr="00B12957">
        <w:rPr>
          <w:rFonts w:ascii="Times New Roman" w:hAnsi="Times New Roman" w:cs="Times New Roman"/>
          <w:sz w:val="24"/>
          <w:lang w:val="en-US"/>
        </w:rPr>
        <w:t xml:space="preserve">a </w:t>
      </w:r>
      <w:r w:rsidR="00F652F0">
        <w:rPr>
          <w:rFonts w:ascii="Times New Roman" w:hAnsi="Times New Roman" w:cs="Times New Roman"/>
          <w:sz w:val="24"/>
          <w:lang w:val="en-US"/>
        </w:rPr>
        <w:t>c</w:t>
      </w:r>
      <w:r w:rsidR="00573BC0" w:rsidRPr="00B12957">
        <w:rPr>
          <w:rFonts w:ascii="Times New Roman" w:hAnsi="Times New Roman" w:cs="Times New Roman"/>
          <w:sz w:val="24"/>
          <w:lang w:val="en-US"/>
        </w:rPr>
        <w:t xml:space="preserve">ollections </w:t>
      </w:r>
      <w:r w:rsidR="00F652F0">
        <w:rPr>
          <w:rFonts w:ascii="Times New Roman" w:hAnsi="Times New Roman" w:cs="Times New Roman"/>
          <w:sz w:val="24"/>
          <w:lang w:val="en-US"/>
        </w:rPr>
        <w:t>m</w:t>
      </w:r>
      <w:r w:rsidRPr="00B12957">
        <w:rPr>
          <w:rFonts w:ascii="Times New Roman" w:hAnsi="Times New Roman" w:cs="Times New Roman"/>
          <w:sz w:val="24"/>
          <w:lang w:val="en-US"/>
        </w:rPr>
        <w:t xml:space="preserve">odel for predicting the </w:t>
      </w:r>
      <w:r w:rsidR="00573BC0" w:rsidRPr="00B12957">
        <w:rPr>
          <w:rFonts w:ascii="Times New Roman" w:hAnsi="Times New Roman" w:cs="Times New Roman"/>
          <w:sz w:val="24"/>
          <w:lang w:val="en-US"/>
        </w:rPr>
        <w:t xml:space="preserve">probability of a customer </w:t>
      </w:r>
      <w:r w:rsidR="004570F9">
        <w:rPr>
          <w:rFonts w:ascii="Times New Roman" w:hAnsi="Times New Roman" w:cs="Times New Roman"/>
          <w:sz w:val="24"/>
          <w:lang w:val="en-US"/>
        </w:rPr>
        <w:t>not paying</w:t>
      </w:r>
      <w:r w:rsidR="00573BC0" w:rsidRPr="00B12957">
        <w:rPr>
          <w:rFonts w:ascii="Times New Roman" w:hAnsi="Times New Roman" w:cs="Times New Roman"/>
          <w:sz w:val="24"/>
          <w:lang w:val="en-US"/>
        </w:rPr>
        <w:t xml:space="preserve"> EMI in the next month</w:t>
      </w:r>
    </w:p>
    <w:p w14:paraId="3B75D3EE" w14:textId="77777777" w:rsidR="00EF14F1" w:rsidRDefault="00EF14F1" w:rsidP="004131AB">
      <w:pPr>
        <w:rPr>
          <w:rFonts w:ascii="Times New Roman" w:hAnsi="Times New Roman" w:cs="Times New Roman"/>
          <w:sz w:val="24"/>
          <w:lang w:val="en-US"/>
        </w:rPr>
      </w:pPr>
    </w:p>
    <w:p w14:paraId="325030D9" w14:textId="77777777" w:rsidR="00EF14F1" w:rsidRDefault="005F38B8" w:rsidP="004131AB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Data Files</w:t>
      </w:r>
      <w:r w:rsidR="00EF14F1" w:rsidRPr="00B12957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:</w:t>
      </w:r>
    </w:p>
    <w:p w14:paraId="496EB113" w14:textId="6CA48FBF" w:rsidR="005F38B8" w:rsidRDefault="005F38B8" w:rsidP="005F38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F38B8">
        <w:rPr>
          <w:rFonts w:ascii="Times New Roman" w:hAnsi="Times New Roman" w:cs="Times New Roman"/>
          <w:sz w:val="24"/>
        </w:rPr>
        <w:t>Training dataset ‘Training_Data</w:t>
      </w:r>
      <w:r w:rsidR="00F652F0">
        <w:rPr>
          <w:rFonts w:ascii="Times New Roman" w:hAnsi="Times New Roman" w:cs="Times New Roman"/>
          <w:sz w:val="24"/>
        </w:rPr>
        <w:t>.csv</w:t>
      </w:r>
      <w:r w:rsidRPr="005F38B8">
        <w:rPr>
          <w:rFonts w:ascii="Times New Roman" w:hAnsi="Times New Roman" w:cs="Times New Roman"/>
          <w:sz w:val="24"/>
        </w:rPr>
        <w:t xml:space="preserve">’ has been provided, </w:t>
      </w:r>
      <w:r>
        <w:rPr>
          <w:rFonts w:ascii="Times New Roman" w:hAnsi="Times New Roman" w:cs="Times New Roman"/>
          <w:sz w:val="24"/>
        </w:rPr>
        <w:t xml:space="preserve">consisting of independent attributes, </w:t>
      </w:r>
      <w:r w:rsidRPr="005F38B8">
        <w:rPr>
          <w:rFonts w:ascii="Times New Roman" w:hAnsi="Times New Roman" w:cs="Times New Roman"/>
          <w:sz w:val="24"/>
        </w:rPr>
        <w:t>along with the target attribute (</w:t>
      </w:r>
      <w:proofErr w:type="spellStart"/>
      <w:r w:rsidRPr="005F38B8">
        <w:rPr>
          <w:rFonts w:ascii="Times New Roman" w:hAnsi="Times New Roman" w:cs="Times New Roman"/>
          <w:sz w:val="24"/>
        </w:rPr>
        <w:t>Target_Flag</w:t>
      </w:r>
      <w:proofErr w:type="spellEnd"/>
      <w:r w:rsidRPr="005F38B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for developing the </w:t>
      </w:r>
      <w:proofErr w:type="gramStart"/>
      <w:r>
        <w:rPr>
          <w:rFonts w:ascii="Times New Roman" w:hAnsi="Times New Roman" w:cs="Times New Roman"/>
          <w:sz w:val="24"/>
        </w:rPr>
        <w:t>model</w:t>
      </w:r>
      <w:proofErr w:type="gramEnd"/>
    </w:p>
    <w:p w14:paraId="368C013E" w14:textId="77777777" w:rsidR="006129A4" w:rsidRPr="006129A4" w:rsidRDefault="006129A4" w:rsidP="006129A4">
      <w:pPr>
        <w:pStyle w:val="ListParagraph"/>
        <w:rPr>
          <w:rFonts w:ascii="Times New Roman" w:hAnsi="Times New Roman" w:cs="Times New Roman"/>
          <w:sz w:val="14"/>
        </w:rPr>
      </w:pPr>
    </w:p>
    <w:p w14:paraId="34186B1C" w14:textId="1D346A9F" w:rsidR="006129A4" w:rsidRPr="006129A4" w:rsidRDefault="006129A4" w:rsidP="006129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dataset</w:t>
      </w:r>
      <w:r w:rsidR="00F652F0">
        <w:rPr>
          <w:rFonts w:ascii="Times New Roman" w:hAnsi="Times New Roman" w:cs="Times New Roman"/>
          <w:sz w:val="24"/>
        </w:rPr>
        <w:t xml:space="preserve"> ‘Test_Data.csv’</w:t>
      </w:r>
      <w:r>
        <w:rPr>
          <w:rFonts w:ascii="Times New Roman" w:hAnsi="Times New Roman" w:cs="Times New Roman"/>
          <w:sz w:val="24"/>
        </w:rPr>
        <w:t xml:space="preserve">, consisting of only independent attributes has been shared. Predictions are to be made on this </w:t>
      </w:r>
      <w:proofErr w:type="gramStart"/>
      <w:r>
        <w:rPr>
          <w:rFonts w:ascii="Times New Roman" w:hAnsi="Times New Roman" w:cs="Times New Roman"/>
          <w:sz w:val="24"/>
        </w:rPr>
        <w:t>data</w:t>
      </w:r>
      <w:proofErr w:type="gramEnd"/>
    </w:p>
    <w:p w14:paraId="27D1E4DE" w14:textId="77777777" w:rsidR="005F38B8" w:rsidRPr="005F38B8" w:rsidRDefault="005F38B8" w:rsidP="005F38B8">
      <w:pPr>
        <w:pStyle w:val="ListParagraph"/>
        <w:rPr>
          <w:rFonts w:ascii="Times New Roman" w:hAnsi="Times New Roman" w:cs="Times New Roman"/>
          <w:sz w:val="12"/>
        </w:rPr>
      </w:pPr>
    </w:p>
    <w:p w14:paraId="3A45EE5E" w14:textId="6154B861" w:rsidR="005F38B8" w:rsidRPr="005F38B8" w:rsidRDefault="005F38B8" w:rsidP="005F38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Attribute dictionary consisting </w:t>
      </w:r>
      <w:r w:rsidR="00027623">
        <w:rPr>
          <w:rFonts w:ascii="Times New Roman" w:hAnsi="Times New Roman" w:cs="Times New Roman"/>
          <w:sz w:val="24"/>
        </w:rPr>
        <w:t>of the</w:t>
      </w:r>
      <w:r>
        <w:rPr>
          <w:rFonts w:ascii="Times New Roman" w:hAnsi="Times New Roman" w:cs="Times New Roman"/>
          <w:sz w:val="24"/>
        </w:rPr>
        <w:t xml:space="preserve"> description of each </w:t>
      </w:r>
      <w:proofErr w:type="gramStart"/>
      <w:r>
        <w:rPr>
          <w:rFonts w:ascii="Times New Roman" w:hAnsi="Times New Roman" w:cs="Times New Roman"/>
          <w:sz w:val="24"/>
        </w:rPr>
        <w:t>attribute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27D65E32" w14:textId="77777777" w:rsidR="005F38B8" w:rsidRPr="005F38B8" w:rsidRDefault="005F38B8" w:rsidP="005F38B8">
      <w:pPr>
        <w:pStyle w:val="ListParagraph"/>
        <w:rPr>
          <w:rFonts w:ascii="Times New Roman" w:hAnsi="Times New Roman" w:cs="Times New Roman"/>
          <w:sz w:val="10"/>
        </w:rPr>
      </w:pPr>
    </w:p>
    <w:p w14:paraId="65E87A08" w14:textId="77777777" w:rsidR="00C5509D" w:rsidRPr="005F38B8" w:rsidRDefault="00C5509D">
      <w:pPr>
        <w:rPr>
          <w:rFonts w:ascii="Times New Roman" w:hAnsi="Times New Roman" w:cs="Times New Roman"/>
          <w:sz w:val="14"/>
          <w:lang w:val="en-US"/>
        </w:rPr>
      </w:pPr>
    </w:p>
    <w:p w14:paraId="229E64E4" w14:textId="77777777" w:rsidR="00102420" w:rsidRPr="00102420" w:rsidRDefault="00102420">
      <w:pPr>
        <w:rPr>
          <w:rFonts w:ascii="Times New Roman" w:hAnsi="Times New Roman" w:cs="Times New Roman"/>
          <w:sz w:val="4"/>
          <w:lang w:val="en-US"/>
        </w:rPr>
      </w:pPr>
    </w:p>
    <w:p w14:paraId="31914C74" w14:textId="77777777" w:rsidR="00C5509D" w:rsidRPr="00B12957" w:rsidRDefault="00C5509D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B12957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Expected Outcome</w:t>
      </w:r>
      <w:r w:rsidR="00573BC0" w:rsidRPr="00B12957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:</w:t>
      </w:r>
    </w:p>
    <w:p w14:paraId="2E2EDEE0" w14:textId="55ECF1D1" w:rsidR="00EF14F1" w:rsidRDefault="00EF14F1" w:rsidP="00EF14F1">
      <w:pPr>
        <w:rPr>
          <w:rFonts w:ascii="Times New Roman" w:hAnsi="Times New Roman" w:cs="Times New Roman"/>
          <w:sz w:val="24"/>
          <w:lang w:val="en-US"/>
        </w:rPr>
      </w:pPr>
      <w:r w:rsidRPr="00EF14F1">
        <w:rPr>
          <w:rFonts w:ascii="Times New Roman" w:hAnsi="Times New Roman" w:cs="Times New Roman"/>
          <w:sz w:val="24"/>
          <w:lang w:val="en-US"/>
        </w:rPr>
        <w:t>Predict the probability of a customer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652F0">
        <w:rPr>
          <w:rFonts w:ascii="Times New Roman" w:hAnsi="Times New Roman" w:cs="Times New Roman"/>
          <w:sz w:val="24"/>
          <w:lang w:val="en-US"/>
        </w:rPr>
        <w:t>not paying</w:t>
      </w:r>
      <w:r w:rsidRPr="00B12957">
        <w:rPr>
          <w:rFonts w:ascii="Times New Roman" w:hAnsi="Times New Roman" w:cs="Times New Roman"/>
          <w:sz w:val="24"/>
          <w:lang w:val="en-US"/>
        </w:rPr>
        <w:t xml:space="preserve"> EMI in the next one month</w:t>
      </w:r>
      <w:r>
        <w:rPr>
          <w:rFonts w:ascii="Times New Roman" w:hAnsi="Times New Roman" w:cs="Times New Roman"/>
          <w:sz w:val="24"/>
          <w:lang w:val="en-US"/>
        </w:rPr>
        <w:t xml:space="preserve">. We will evaluate your submission basis </w:t>
      </w:r>
      <w:r w:rsidR="008E2E63">
        <w:rPr>
          <w:rFonts w:ascii="Times New Roman" w:hAnsi="Times New Roman" w:cs="Times New Roman"/>
          <w:sz w:val="24"/>
          <w:lang w:val="en-US"/>
        </w:rPr>
        <w:t xml:space="preserve">the AUC </w:t>
      </w:r>
      <w:r>
        <w:rPr>
          <w:rFonts w:ascii="Times New Roman" w:hAnsi="Times New Roman" w:cs="Times New Roman"/>
          <w:sz w:val="24"/>
          <w:lang w:val="en-US"/>
        </w:rPr>
        <w:t>of your model</w:t>
      </w:r>
      <w:r w:rsidR="001A555C">
        <w:rPr>
          <w:rFonts w:ascii="Times New Roman" w:hAnsi="Times New Roman" w:cs="Times New Roman"/>
          <w:sz w:val="24"/>
          <w:lang w:val="en-US"/>
        </w:rPr>
        <w:t xml:space="preserve"> on the test data</w:t>
      </w:r>
      <w:r>
        <w:rPr>
          <w:rFonts w:ascii="Times New Roman" w:hAnsi="Times New Roman" w:cs="Times New Roman"/>
          <w:sz w:val="24"/>
          <w:lang w:val="en-US"/>
        </w:rPr>
        <w:t xml:space="preserve"> by comparing it with the actual event rate</w:t>
      </w:r>
      <w:r w:rsidR="008E2E63">
        <w:rPr>
          <w:rFonts w:ascii="Times New Roman" w:hAnsi="Times New Roman" w:cs="Times New Roman"/>
          <w:sz w:val="24"/>
          <w:lang w:val="en-US"/>
        </w:rPr>
        <w:t xml:space="preserve">. </w:t>
      </w:r>
      <w:r w:rsidR="00C20649">
        <w:rPr>
          <w:rFonts w:ascii="Times New Roman" w:hAnsi="Times New Roman" w:cs="Times New Roman"/>
          <w:sz w:val="24"/>
          <w:lang w:val="en-US"/>
        </w:rPr>
        <w:t xml:space="preserve">We will also consider the </w:t>
      </w:r>
      <w:r w:rsidR="00F546C7">
        <w:rPr>
          <w:rFonts w:ascii="Times New Roman" w:hAnsi="Times New Roman" w:cs="Times New Roman"/>
          <w:sz w:val="24"/>
          <w:lang w:val="en-US"/>
        </w:rPr>
        <w:t>methodology used for solving the business problem.</w:t>
      </w:r>
      <w:del w:id="0" w:author="Indraneel Baruah" w:date="2023-09-01T16:25:00Z">
        <w:r w:rsidDel="00C20649">
          <w:rPr>
            <w:rFonts w:ascii="Times New Roman" w:hAnsi="Times New Roman" w:cs="Times New Roman"/>
            <w:sz w:val="24"/>
            <w:lang w:val="en-US"/>
          </w:rPr>
          <w:delText xml:space="preserve"> </w:delText>
        </w:r>
      </w:del>
    </w:p>
    <w:p w14:paraId="601A64DC" w14:textId="769EC34D" w:rsidR="00EE41B8" w:rsidRDefault="00EE41B8" w:rsidP="00EF14F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 the hackathon we will need you to submit the following:</w:t>
      </w:r>
    </w:p>
    <w:p w14:paraId="122931A0" w14:textId="22BA43A1" w:rsidR="00DC429A" w:rsidRDefault="00EE41B8" w:rsidP="00EE4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csv file with your name and institute as the file name</w:t>
      </w:r>
      <w:r w:rsidR="001A555C">
        <w:rPr>
          <w:rFonts w:ascii="Times New Roman" w:hAnsi="Times New Roman" w:cs="Times New Roman"/>
          <w:sz w:val="24"/>
        </w:rPr>
        <w:t xml:space="preserve">. </w:t>
      </w:r>
      <w:r w:rsidR="00DC429A">
        <w:rPr>
          <w:rFonts w:ascii="Times New Roman" w:hAnsi="Times New Roman" w:cs="Times New Roman"/>
          <w:sz w:val="24"/>
        </w:rPr>
        <w:br/>
      </w:r>
      <w:r w:rsidR="001A555C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t should have </w:t>
      </w:r>
      <w:r w:rsidR="001A555C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columns: </w:t>
      </w:r>
      <w:r w:rsidR="001A555C">
        <w:rPr>
          <w:rFonts w:ascii="Times New Roman" w:hAnsi="Times New Roman" w:cs="Times New Roman"/>
          <w:sz w:val="24"/>
        </w:rPr>
        <w:t>“</w:t>
      </w:r>
      <w:proofErr w:type="spellStart"/>
      <w:r w:rsidR="00DC429A" w:rsidRPr="00DC429A">
        <w:rPr>
          <w:rFonts w:ascii="Times New Roman" w:hAnsi="Times New Roman" w:cs="Times New Roman"/>
          <w:sz w:val="24"/>
        </w:rPr>
        <w:t>Customer_No</w:t>
      </w:r>
      <w:proofErr w:type="spellEnd"/>
      <w:r w:rsidR="001A555C">
        <w:rPr>
          <w:rFonts w:ascii="Times New Roman" w:hAnsi="Times New Roman" w:cs="Times New Roman"/>
          <w:sz w:val="24"/>
        </w:rPr>
        <w:t xml:space="preserve">”, </w:t>
      </w:r>
      <w:r>
        <w:rPr>
          <w:rFonts w:ascii="Times New Roman" w:hAnsi="Times New Roman" w:cs="Times New Roman"/>
          <w:sz w:val="24"/>
        </w:rPr>
        <w:t>“</w:t>
      </w:r>
      <w:r w:rsidR="00DC429A">
        <w:rPr>
          <w:rFonts w:ascii="Times New Roman" w:hAnsi="Times New Roman" w:cs="Times New Roman"/>
          <w:sz w:val="24"/>
        </w:rPr>
        <w:t>P</w:t>
      </w:r>
      <w:r w:rsidR="001A555C">
        <w:rPr>
          <w:rFonts w:ascii="Times New Roman" w:hAnsi="Times New Roman" w:cs="Times New Roman"/>
          <w:sz w:val="24"/>
        </w:rPr>
        <w:t>rediction” and “</w:t>
      </w:r>
      <w:proofErr w:type="spellStart"/>
      <w:r w:rsidR="00DC429A">
        <w:rPr>
          <w:rFonts w:ascii="Times New Roman" w:hAnsi="Times New Roman" w:cs="Times New Roman"/>
          <w:sz w:val="24"/>
        </w:rPr>
        <w:t>P</w:t>
      </w:r>
      <w:r w:rsidR="001A555C">
        <w:rPr>
          <w:rFonts w:ascii="Times New Roman" w:hAnsi="Times New Roman" w:cs="Times New Roman"/>
          <w:sz w:val="24"/>
        </w:rPr>
        <w:t>robability_</w:t>
      </w:r>
      <w:r w:rsidR="00DC429A">
        <w:rPr>
          <w:rFonts w:ascii="Times New Roman" w:hAnsi="Times New Roman" w:cs="Times New Roman"/>
          <w:sz w:val="24"/>
        </w:rPr>
        <w:t>P</w:t>
      </w:r>
      <w:r w:rsidR="001A555C">
        <w:rPr>
          <w:rFonts w:ascii="Times New Roman" w:hAnsi="Times New Roman" w:cs="Times New Roman"/>
          <w:sz w:val="24"/>
        </w:rPr>
        <w:t>rediction</w:t>
      </w:r>
      <w:proofErr w:type="spellEnd"/>
      <w:r w:rsidR="001A555C">
        <w:rPr>
          <w:rFonts w:ascii="Times New Roman" w:hAnsi="Times New Roman" w:cs="Times New Roman"/>
          <w:sz w:val="24"/>
        </w:rPr>
        <w:t xml:space="preserve">”. </w:t>
      </w:r>
      <w:r w:rsidR="00DC429A">
        <w:rPr>
          <w:rFonts w:ascii="Times New Roman" w:hAnsi="Times New Roman" w:cs="Times New Roman"/>
          <w:sz w:val="24"/>
        </w:rPr>
        <w:br/>
      </w:r>
      <w:r w:rsidR="001A555C">
        <w:rPr>
          <w:rFonts w:ascii="Times New Roman" w:hAnsi="Times New Roman" w:cs="Times New Roman"/>
          <w:sz w:val="24"/>
        </w:rPr>
        <w:t xml:space="preserve">The </w:t>
      </w:r>
      <w:r w:rsidR="00DC429A">
        <w:rPr>
          <w:rFonts w:ascii="Times New Roman" w:hAnsi="Times New Roman" w:cs="Times New Roman"/>
          <w:sz w:val="24"/>
        </w:rPr>
        <w:t>1</w:t>
      </w:r>
      <w:r w:rsidR="00DC429A" w:rsidRPr="00DC429A">
        <w:rPr>
          <w:rFonts w:ascii="Times New Roman" w:hAnsi="Times New Roman" w:cs="Times New Roman"/>
          <w:sz w:val="24"/>
          <w:vertAlign w:val="superscript"/>
        </w:rPr>
        <w:t>st</w:t>
      </w:r>
      <w:r w:rsidR="001A555C">
        <w:rPr>
          <w:rFonts w:ascii="Times New Roman" w:hAnsi="Times New Roman" w:cs="Times New Roman"/>
          <w:sz w:val="24"/>
        </w:rPr>
        <w:t xml:space="preserve"> column </w:t>
      </w:r>
      <w:r w:rsidR="00DC429A">
        <w:rPr>
          <w:rFonts w:ascii="Times New Roman" w:hAnsi="Times New Roman" w:cs="Times New Roman"/>
          <w:sz w:val="24"/>
        </w:rPr>
        <w:t>is the “</w:t>
      </w:r>
      <w:proofErr w:type="spellStart"/>
      <w:r w:rsidR="00DC429A" w:rsidRPr="00DC429A">
        <w:rPr>
          <w:rFonts w:ascii="Times New Roman" w:hAnsi="Times New Roman" w:cs="Times New Roman"/>
          <w:sz w:val="24"/>
        </w:rPr>
        <w:t>Customer_No</w:t>
      </w:r>
      <w:proofErr w:type="spellEnd"/>
      <w:r w:rsidR="00DC429A">
        <w:rPr>
          <w:rFonts w:ascii="Times New Roman" w:hAnsi="Times New Roman" w:cs="Times New Roman"/>
          <w:sz w:val="24"/>
        </w:rPr>
        <w:t>” from test data, the 2</w:t>
      </w:r>
      <w:r w:rsidR="00DC429A" w:rsidRPr="00DC429A">
        <w:rPr>
          <w:rFonts w:ascii="Times New Roman" w:hAnsi="Times New Roman" w:cs="Times New Roman"/>
          <w:sz w:val="24"/>
          <w:vertAlign w:val="superscript"/>
        </w:rPr>
        <w:t>nd</w:t>
      </w:r>
      <w:r w:rsidR="00DC429A">
        <w:rPr>
          <w:rFonts w:ascii="Times New Roman" w:hAnsi="Times New Roman" w:cs="Times New Roman"/>
          <w:sz w:val="24"/>
        </w:rPr>
        <w:t xml:space="preserve"> column  </w:t>
      </w:r>
      <w:r w:rsidR="001A555C">
        <w:rPr>
          <w:rFonts w:ascii="Times New Roman" w:hAnsi="Times New Roman" w:cs="Times New Roman"/>
          <w:sz w:val="24"/>
        </w:rPr>
        <w:t>(“</w:t>
      </w:r>
      <w:r w:rsidR="007612FA">
        <w:rPr>
          <w:rFonts w:ascii="Times New Roman" w:hAnsi="Times New Roman" w:cs="Times New Roman"/>
          <w:sz w:val="24"/>
        </w:rPr>
        <w:t>P</w:t>
      </w:r>
      <w:r w:rsidR="001A555C">
        <w:rPr>
          <w:rFonts w:ascii="Times New Roman" w:hAnsi="Times New Roman" w:cs="Times New Roman"/>
          <w:sz w:val="24"/>
        </w:rPr>
        <w:t xml:space="preserve">rediction”) is the model prediction on the test data as a binary flag (0/1 flag) and the </w:t>
      </w:r>
      <w:r w:rsidR="00DC429A">
        <w:rPr>
          <w:rFonts w:ascii="Times New Roman" w:hAnsi="Times New Roman" w:cs="Times New Roman"/>
          <w:sz w:val="24"/>
        </w:rPr>
        <w:t>3</w:t>
      </w:r>
      <w:r w:rsidR="00DC429A" w:rsidRPr="00DC429A">
        <w:rPr>
          <w:rFonts w:ascii="Times New Roman" w:hAnsi="Times New Roman" w:cs="Times New Roman"/>
          <w:sz w:val="24"/>
          <w:vertAlign w:val="superscript"/>
        </w:rPr>
        <w:t>rd</w:t>
      </w:r>
      <w:r w:rsidR="00DC429A">
        <w:rPr>
          <w:rFonts w:ascii="Times New Roman" w:hAnsi="Times New Roman" w:cs="Times New Roman"/>
          <w:sz w:val="24"/>
        </w:rPr>
        <w:t xml:space="preserve"> </w:t>
      </w:r>
      <w:r w:rsidR="001A555C">
        <w:rPr>
          <w:rFonts w:ascii="Times New Roman" w:hAnsi="Times New Roman" w:cs="Times New Roman"/>
          <w:sz w:val="24"/>
        </w:rPr>
        <w:t>column “</w:t>
      </w:r>
      <w:proofErr w:type="spellStart"/>
      <w:r w:rsidR="007612FA">
        <w:rPr>
          <w:rFonts w:ascii="Times New Roman" w:hAnsi="Times New Roman" w:cs="Times New Roman"/>
          <w:sz w:val="24"/>
        </w:rPr>
        <w:t>P</w:t>
      </w:r>
      <w:r w:rsidR="001A555C">
        <w:rPr>
          <w:rFonts w:ascii="Times New Roman" w:hAnsi="Times New Roman" w:cs="Times New Roman"/>
          <w:sz w:val="24"/>
        </w:rPr>
        <w:t>robability_</w:t>
      </w:r>
      <w:r w:rsidR="007612FA">
        <w:rPr>
          <w:rFonts w:ascii="Times New Roman" w:hAnsi="Times New Roman" w:cs="Times New Roman"/>
          <w:sz w:val="24"/>
        </w:rPr>
        <w:t>P</w:t>
      </w:r>
      <w:r w:rsidR="001A555C">
        <w:rPr>
          <w:rFonts w:ascii="Times New Roman" w:hAnsi="Times New Roman" w:cs="Times New Roman"/>
          <w:sz w:val="24"/>
        </w:rPr>
        <w:t>rediction</w:t>
      </w:r>
      <w:proofErr w:type="spellEnd"/>
      <w:r w:rsidR="001A555C">
        <w:rPr>
          <w:rFonts w:ascii="Times New Roman" w:hAnsi="Times New Roman" w:cs="Times New Roman"/>
          <w:sz w:val="24"/>
        </w:rPr>
        <w:t>” is the model probability score on the test data.</w:t>
      </w:r>
      <w:r w:rsidR="001A555C">
        <w:rPr>
          <w:rFonts w:ascii="Times New Roman" w:hAnsi="Times New Roman" w:cs="Times New Roman"/>
          <w:sz w:val="24"/>
        </w:rPr>
        <w:br/>
      </w:r>
      <w:r w:rsidR="001A555C">
        <w:rPr>
          <w:rFonts w:ascii="Times New Roman" w:hAnsi="Times New Roman" w:cs="Times New Roman"/>
          <w:sz w:val="24"/>
        </w:rPr>
        <w:lastRenderedPageBreak/>
        <w:br/>
        <w:t>For example, if my name is Amit Kumar and I belong to IIT Madras, the file name will be amit_kumar_iitmadras.csv and will look this:</w:t>
      </w:r>
      <w:r w:rsidR="00DC429A">
        <w:rPr>
          <w:rFonts w:ascii="Times New Roman" w:hAnsi="Times New Roman" w:cs="Times New Roman"/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6"/>
        <w:gridCol w:w="2669"/>
        <w:gridCol w:w="2891"/>
      </w:tblGrid>
      <w:tr w:rsidR="00DC429A" w14:paraId="1935D653" w14:textId="77777777" w:rsidTr="00DC429A">
        <w:tc>
          <w:tcPr>
            <w:tcW w:w="3005" w:type="dxa"/>
          </w:tcPr>
          <w:p w14:paraId="6FA0B235" w14:textId="7B97934A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Customer_No</w:t>
            </w:r>
            <w:proofErr w:type="spellEnd"/>
          </w:p>
        </w:tc>
        <w:tc>
          <w:tcPr>
            <w:tcW w:w="3005" w:type="dxa"/>
          </w:tcPr>
          <w:p w14:paraId="02E1A13B" w14:textId="18C7888E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Prediction</w:t>
            </w:r>
          </w:p>
        </w:tc>
        <w:tc>
          <w:tcPr>
            <w:tcW w:w="3006" w:type="dxa"/>
          </w:tcPr>
          <w:p w14:paraId="24F2FF38" w14:textId="353AA595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Probability_Prediction</w:t>
            </w:r>
            <w:proofErr w:type="spellEnd"/>
          </w:p>
        </w:tc>
      </w:tr>
      <w:tr w:rsidR="00DC429A" w14:paraId="3BB540D0" w14:textId="77777777" w:rsidTr="00DC429A">
        <w:tc>
          <w:tcPr>
            <w:tcW w:w="3005" w:type="dxa"/>
          </w:tcPr>
          <w:p w14:paraId="416BE380" w14:textId="6172A2F5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9000</w:t>
            </w:r>
            <w:r w:rsidR="00F652F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005" w:type="dxa"/>
          </w:tcPr>
          <w:p w14:paraId="63038BED" w14:textId="71CEEFDC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006" w:type="dxa"/>
          </w:tcPr>
          <w:p w14:paraId="1A1BE88E" w14:textId="00857DAF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.22</w:t>
            </w:r>
          </w:p>
        </w:tc>
      </w:tr>
      <w:tr w:rsidR="00DC429A" w14:paraId="707241D6" w14:textId="77777777" w:rsidTr="00DC429A">
        <w:tc>
          <w:tcPr>
            <w:tcW w:w="3005" w:type="dxa"/>
          </w:tcPr>
          <w:p w14:paraId="3384525D" w14:textId="05E2782F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900</w:t>
            </w:r>
            <w:r w:rsidR="00F652F0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005" w:type="dxa"/>
          </w:tcPr>
          <w:p w14:paraId="76589BB7" w14:textId="2AD4AC41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006" w:type="dxa"/>
          </w:tcPr>
          <w:p w14:paraId="405AA4D4" w14:textId="00AAB846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.98</w:t>
            </w:r>
          </w:p>
        </w:tc>
      </w:tr>
      <w:tr w:rsidR="00DC429A" w14:paraId="3B1B0612" w14:textId="77777777" w:rsidTr="00DC429A">
        <w:tc>
          <w:tcPr>
            <w:tcW w:w="3005" w:type="dxa"/>
          </w:tcPr>
          <w:p w14:paraId="6A54B35D" w14:textId="5C295B1F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900</w:t>
            </w:r>
            <w:r w:rsidR="00F652F0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005" w:type="dxa"/>
          </w:tcPr>
          <w:p w14:paraId="4E71E41B" w14:textId="3BE111A8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006" w:type="dxa"/>
          </w:tcPr>
          <w:p w14:paraId="0248BA2D" w14:textId="3A610F61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.49</w:t>
            </w:r>
          </w:p>
        </w:tc>
      </w:tr>
      <w:tr w:rsidR="00DC429A" w14:paraId="71168C76" w14:textId="77777777" w:rsidTr="00DC429A">
        <w:tc>
          <w:tcPr>
            <w:tcW w:w="3005" w:type="dxa"/>
          </w:tcPr>
          <w:p w14:paraId="16C4C373" w14:textId="436416E4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…….</w:t>
            </w:r>
          </w:p>
        </w:tc>
        <w:tc>
          <w:tcPr>
            <w:tcW w:w="3005" w:type="dxa"/>
          </w:tcPr>
          <w:p w14:paraId="158AD445" w14:textId="1A6CF06B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…..</w:t>
            </w:r>
          </w:p>
        </w:tc>
        <w:tc>
          <w:tcPr>
            <w:tcW w:w="3006" w:type="dxa"/>
          </w:tcPr>
          <w:p w14:paraId="09FE051B" w14:textId="12E493FC" w:rsidR="00DC429A" w:rsidRDefault="00DC429A" w:rsidP="00DC42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….</w:t>
            </w:r>
          </w:p>
        </w:tc>
      </w:tr>
    </w:tbl>
    <w:p w14:paraId="6BA7DDA5" w14:textId="4CD75591" w:rsidR="00EE41B8" w:rsidRPr="00EE41B8" w:rsidRDefault="00DC429A" w:rsidP="00EE4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final code used for the building the model and testing it needs to be shared. We expect a code with proper formatting and commenting as it will be thoroughly checked.</w:t>
      </w:r>
      <w:r w:rsidR="001A555C">
        <w:rPr>
          <w:rFonts w:ascii="Times New Roman" w:hAnsi="Times New Roman" w:cs="Times New Roman"/>
          <w:sz w:val="24"/>
        </w:rPr>
        <w:br/>
      </w:r>
    </w:p>
    <w:p w14:paraId="5728FDF5" w14:textId="77777777" w:rsidR="006952B4" w:rsidRDefault="006952B4">
      <w:pPr>
        <w:rPr>
          <w:rFonts w:ascii="Times New Roman" w:hAnsi="Times New Roman" w:cs="Times New Roman"/>
          <w:b/>
          <w:sz w:val="24"/>
          <w:lang w:val="en-US"/>
        </w:rPr>
      </w:pPr>
    </w:p>
    <w:p w14:paraId="5AA37DE3" w14:textId="77777777" w:rsidR="00214792" w:rsidRDefault="00214792">
      <w:pPr>
        <w:rPr>
          <w:rFonts w:ascii="Times New Roman" w:hAnsi="Times New Roman" w:cs="Times New Roman"/>
          <w:b/>
          <w:sz w:val="24"/>
          <w:lang w:val="en-US"/>
        </w:rPr>
      </w:pPr>
    </w:p>
    <w:p w14:paraId="4D215E28" w14:textId="77777777" w:rsidR="00214792" w:rsidRDefault="00214792">
      <w:pPr>
        <w:rPr>
          <w:rFonts w:ascii="Times New Roman" w:hAnsi="Times New Roman" w:cs="Times New Roman"/>
          <w:b/>
          <w:sz w:val="24"/>
          <w:lang w:val="en-US"/>
        </w:rPr>
      </w:pPr>
    </w:p>
    <w:p w14:paraId="14260591" w14:textId="77777777" w:rsidR="00214792" w:rsidRDefault="00214792">
      <w:pPr>
        <w:rPr>
          <w:rFonts w:ascii="Times New Roman" w:hAnsi="Times New Roman" w:cs="Times New Roman"/>
          <w:b/>
          <w:sz w:val="24"/>
          <w:lang w:val="en-US"/>
        </w:rPr>
      </w:pPr>
    </w:p>
    <w:p w14:paraId="11B047C5" w14:textId="77777777" w:rsidR="00C5509D" w:rsidRPr="006952B4" w:rsidRDefault="00C5509D">
      <w:pPr>
        <w:rPr>
          <w:rFonts w:ascii="Times New Roman" w:hAnsi="Times New Roman" w:cs="Times New Roman"/>
          <w:lang w:val="en-US"/>
        </w:rPr>
      </w:pPr>
    </w:p>
    <w:sectPr w:rsidR="00C5509D" w:rsidRPr="006952B4" w:rsidSect="0021479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618A8" w14:textId="77777777" w:rsidR="00297860" w:rsidRDefault="00297860" w:rsidP="00573BC0">
      <w:pPr>
        <w:spacing w:after="0" w:line="240" w:lineRule="auto"/>
      </w:pPr>
      <w:r>
        <w:separator/>
      </w:r>
    </w:p>
  </w:endnote>
  <w:endnote w:type="continuationSeparator" w:id="0">
    <w:p w14:paraId="3537DE28" w14:textId="77777777" w:rsidR="00297860" w:rsidRDefault="00297860" w:rsidP="0057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2A47" w14:textId="77777777" w:rsidR="00297860" w:rsidRDefault="00297860" w:rsidP="00573BC0">
      <w:pPr>
        <w:spacing w:after="0" w:line="240" w:lineRule="auto"/>
      </w:pPr>
      <w:r>
        <w:separator/>
      </w:r>
    </w:p>
  </w:footnote>
  <w:footnote w:type="continuationSeparator" w:id="0">
    <w:p w14:paraId="779E80B2" w14:textId="77777777" w:rsidR="00297860" w:rsidRDefault="00297860" w:rsidP="00573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947"/>
    <w:multiLevelType w:val="hybridMultilevel"/>
    <w:tmpl w:val="C1405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72F1C"/>
    <w:multiLevelType w:val="hybridMultilevel"/>
    <w:tmpl w:val="1754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36D97"/>
    <w:multiLevelType w:val="hybridMultilevel"/>
    <w:tmpl w:val="36D62C7C"/>
    <w:lvl w:ilvl="0" w:tplc="F3D6E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80D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E2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6D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0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25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30B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5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08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1D10B4"/>
    <w:multiLevelType w:val="hybridMultilevel"/>
    <w:tmpl w:val="09F09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973661">
    <w:abstractNumId w:val="0"/>
  </w:num>
  <w:num w:numId="2" w16cid:durableId="925186653">
    <w:abstractNumId w:val="2"/>
  </w:num>
  <w:num w:numId="3" w16cid:durableId="822507145">
    <w:abstractNumId w:val="1"/>
  </w:num>
  <w:num w:numId="4" w16cid:durableId="196276113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draneel Baruah">
    <w15:presenceInfo w15:providerId="AD" w15:userId="S::indraneel.baruah@idfcbank.com::50ed4245-4c31-4c80-8c7b-914bbecd6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09D"/>
    <w:rsid w:val="00027623"/>
    <w:rsid w:val="00102420"/>
    <w:rsid w:val="001503B3"/>
    <w:rsid w:val="001A555C"/>
    <w:rsid w:val="00214792"/>
    <w:rsid w:val="00291124"/>
    <w:rsid w:val="00297860"/>
    <w:rsid w:val="00300BFF"/>
    <w:rsid w:val="00351ED5"/>
    <w:rsid w:val="00394BD1"/>
    <w:rsid w:val="003D75D4"/>
    <w:rsid w:val="004119AA"/>
    <w:rsid w:val="004131AB"/>
    <w:rsid w:val="004570F9"/>
    <w:rsid w:val="00465DF9"/>
    <w:rsid w:val="00573BC0"/>
    <w:rsid w:val="00591145"/>
    <w:rsid w:val="005A4182"/>
    <w:rsid w:val="005F38B8"/>
    <w:rsid w:val="006129A4"/>
    <w:rsid w:val="006952B4"/>
    <w:rsid w:val="006E1A4F"/>
    <w:rsid w:val="007612FA"/>
    <w:rsid w:val="00782A75"/>
    <w:rsid w:val="0080341F"/>
    <w:rsid w:val="0081265C"/>
    <w:rsid w:val="008B483A"/>
    <w:rsid w:val="008E2E63"/>
    <w:rsid w:val="009D6865"/>
    <w:rsid w:val="00A22E8F"/>
    <w:rsid w:val="00A63BA2"/>
    <w:rsid w:val="00A81566"/>
    <w:rsid w:val="00B12957"/>
    <w:rsid w:val="00B4209D"/>
    <w:rsid w:val="00C17DA2"/>
    <w:rsid w:val="00C20649"/>
    <w:rsid w:val="00C5509D"/>
    <w:rsid w:val="00C61CA1"/>
    <w:rsid w:val="00CD7DBC"/>
    <w:rsid w:val="00D0115F"/>
    <w:rsid w:val="00DC38FB"/>
    <w:rsid w:val="00DC429A"/>
    <w:rsid w:val="00E24A67"/>
    <w:rsid w:val="00E44B8E"/>
    <w:rsid w:val="00E71031"/>
    <w:rsid w:val="00E828BC"/>
    <w:rsid w:val="00EA72BB"/>
    <w:rsid w:val="00EE41B8"/>
    <w:rsid w:val="00EF14F1"/>
    <w:rsid w:val="00F546C7"/>
    <w:rsid w:val="00F652F0"/>
    <w:rsid w:val="00FD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7B079"/>
  <w15:chartTrackingRefBased/>
  <w15:docId w15:val="{C3171D77-CF92-464F-9BE0-B720DAF3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BC0"/>
  </w:style>
  <w:style w:type="paragraph" w:styleId="Footer">
    <w:name w:val="footer"/>
    <w:basedOn w:val="Normal"/>
    <w:link w:val="FooterChar"/>
    <w:uiPriority w:val="99"/>
    <w:unhideWhenUsed/>
    <w:rsid w:val="00573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BC0"/>
  </w:style>
  <w:style w:type="paragraph" w:styleId="Revision">
    <w:name w:val="Revision"/>
    <w:hidden/>
    <w:uiPriority w:val="99"/>
    <w:semiHidden/>
    <w:rsid w:val="0002762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276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6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6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6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6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C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8285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GHOSH</dc:creator>
  <cp:keywords/>
  <dc:description/>
  <cp:lastModifiedBy>Indraneel Baruah</cp:lastModifiedBy>
  <cp:revision>28</cp:revision>
  <dcterms:created xsi:type="dcterms:W3CDTF">2023-07-31T14:16:00Z</dcterms:created>
  <dcterms:modified xsi:type="dcterms:W3CDTF">2023-09-05T08:44:00Z</dcterms:modified>
</cp:coreProperties>
</file>